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52F" w:rsidRDefault="005B252F" w:rsidP="005B252F">
      <w:pPr>
        <w:rPr>
          <w:rFonts w:ascii="Arial" w:hAnsi="Arial" w:cs="Arial"/>
          <w:sz w:val="40"/>
          <w:szCs w:val="40"/>
        </w:rPr>
      </w:pPr>
      <w:bookmarkStart w:id="0" w:name="_Hlk499124871"/>
      <w:proofErr w:type="spellStart"/>
      <w:r>
        <w:rPr>
          <w:rFonts w:ascii="Arial" w:hAnsi="Arial" w:cs="Arial"/>
          <w:sz w:val="40"/>
          <w:szCs w:val="40"/>
        </w:rPr>
        <w:t>GroupDocs.Viewer</w:t>
      </w:r>
      <w:proofErr w:type="spellEnd"/>
      <w:r>
        <w:rPr>
          <w:rFonts w:ascii="Arial" w:hAnsi="Arial" w:cs="Arial"/>
          <w:sz w:val="40"/>
          <w:szCs w:val="40"/>
        </w:rPr>
        <w:t xml:space="preserve"> for Cloud.</w:t>
      </w:r>
    </w:p>
    <w:p w:rsidR="005B252F" w:rsidRDefault="005B252F" w:rsidP="005B252F">
      <w:pPr>
        <w:rPr>
          <w:rFonts w:ascii="Arial" w:hAnsi="Arial" w:cs="Arial"/>
          <w:sz w:val="40"/>
          <w:szCs w:val="40"/>
        </w:rPr>
      </w:pPr>
    </w:p>
    <w:p w:rsidR="00B65508" w:rsidRPr="005B252F" w:rsidRDefault="005B252F" w:rsidP="005B252F">
      <w:pPr>
        <w:rPr>
          <w:rFonts w:ascii="Arial" w:hAnsi="Arial" w:cs="Arial"/>
          <w:sz w:val="28"/>
          <w:szCs w:val="28"/>
        </w:rPr>
      </w:pPr>
      <w:r w:rsidRPr="00E2194D">
        <w:rPr>
          <w:rFonts w:ascii="Arial" w:hAnsi="Arial" w:cs="Arial"/>
          <w:sz w:val="28"/>
          <w:szCs w:val="28"/>
        </w:rPr>
        <w:t xml:space="preserve">This is sample document </w:t>
      </w:r>
      <w:r>
        <w:rPr>
          <w:rFonts w:ascii="Arial" w:hAnsi="Arial" w:cs="Arial"/>
          <w:sz w:val="28"/>
          <w:szCs w:val="28"/>
        </w:rPr>
        <w:t xml:space="preserve">with </w:t>
      </w:r>
      <w:del w:id="1" w:author="Vladimir Litvinchik" w:date="2017-11-22T14:49:00Z">
        <w:r w:rsidR="00980010" w:rsidDel="00980010">
          <w:rPr>
            <w:rFonts w:ascii="Arial" w:hAnsi="Arial" w:cs="Arial"/>
            <w:sz w:val="28"/>
            <w:szCs w:val="28"/>
          </w:rPr>
          <w:delText xml:space="preserve">trecked </w:delText>
        </w:r>
      </w:del>
      <w:ins w:id="2" w:author="Vladimir Litvinchik" w:date="2017-11-22T14:49:00Z">
        <w:r w:rsidR="00980010">
          <w:rPr>
            <w:rFonts w:ascii="Arial" w:hAnsi="Arial" w:cs="Arial"/>
            <w:sz w:val="28"/>
            <w:szCs w:val="28"/>
          </w:rPr>
          <w:t xml:space="preserve">tracked </w:t>
        </w:r>
      </w:ins>
      <w:r w:rsidR="00980010">
        <w:rPr>
          <w:rFonts w:ascii="Arial" w:hAnsi="Arial" w:cs="Arial"/>
          <w:sz w:val="28"/>
          <w:szCs w:val="28"/>
        </w:rPr>
        <w:t>changes</w:t>
      </w:r>
      <w:r>
        <w:rPr>
          <w:rFonts w:ascii="Arial" w:hAnsi="Arial" w:cs="Arial"/>
          <w:sz w:val="28"/>
          <w:szCs w:val="28"/>
        </w:rPr>
        <w:t>.</w:t>
      </w:r>
      <w:bookmarkStart w:id="3" w:name="_GoBack"/>
      <w:bookmarkEnd w:id="0"/>
      <w:bookmarkEnd w:id="3"/>
    </w:p>
    <w:sectPr w:rsidR="00B65508" w:rsidRPr="005B25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2867" w:rsidRDefault="008E2867" w:rsidP="005B252F">
      <w:pPr>
        <w:spacing w:after="0" w:line="240" w:lineRule="auto"/>
      </w:pPr>
      <w:r>
        <w:separator/>
      </w:r>
    </w:p>
  </w:endnote>
  <w:endnote w:type="continuationSeparator" w:id="0">
    <w:p w:rsidR="008E2867" w:rsidRDefault="008E2867" w:rsidP="005B2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5B25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2867" w:rsidRDefault="008E2867" w:rsidP="005B252F">
      <w:pPr>
        <w:spacing w:after="0" w:line="240" w:lineRule="auto"/>
      </w:pPr>
      <w:r>
        <w:separator/>
      </w:r>
    </w:p>
  </w:footnote>
  <w:footnote w:type="continuationSeparator" w:id="0">
    <w:p w:rsidR="008E2867" w:rsidRDefault="008E2867" w:rsidP="005B25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8E28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2" o:spid="_x0000_s2050" type="#_x0000_t75" style="position:absolute;margin-left:0;margin-top:0;width:484.4pt;height:138.7pt;z-index:-251657216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8E28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3" o:spid="_x0000_s2051" type="#_x0000_t75" style="position:absolute;margin-left:0;margin-top:0;width:484.4pt;height:138.7pt;z-index:-251656192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252F" w:rsidRDefault="008E286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46781" o:spid="_x0000_s2049" type="#_x0000_t75" style="position:absolute;margin-left:0;margin-top:0;width:484.4pt;height:138.7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6A629F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Litvinchik">
    <w15:presenceInfo w15:providerId="AD" w15:userId="S-1-5-21-1201365306-2024737523-4547331-984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trackRevision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0EB"/>
    <w:rsid w:val="001C622A"/>
    <w:rsid w:val="004570EB"/>
    <w:rsid w:val="004F59BB"/>
    <w:rsid w:val="005B252F"/>
    <w:rsid w:val="008E2867"/>
    <w:rsid w:val="00980010"/>
    <w:rsid w:val="00A670C5"/>
    <w:rsid w:val="00B530AF"/>
    <w:rsid w:val="00B65508"/>
    <w:rsid w:val="00D409F4"/>
    <w:rsid w:val="00E2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170984B"/>
  <w15:chartTrackingRefBased/>
  <w15:docId w15:val="{0818AEE5-F6B4-45BA-AA50-B5706F34C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194D"/>
  </w:style>
  <w:style w:type="paragraph" w:styleId="Heading1">
    <w:name w:val="heading 1"/>
    <w:basedOn w:val="Normal"/>
    <w:next w:val="Normal"/>
    <w:link w:val="Heading1Char"/>
    <w:uiPriority w:val="9"/>
    <w:qFormat/>
    <w:rsid w:val="00E2194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94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194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19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194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19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19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19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19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94D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194D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194D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194D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194D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194D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194D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194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194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194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194D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194D"/>
    <w:rPr>
      <w:b/>
      <w:bCs/>
    </w:rPr>
  </w:style>
  <w:style w:type="character" w:styleId="Emphasis">
    <w:name w:val="Emphasis"/>
    <w:basedOn w:val="DefaultParagraphFont"/>
    <w:uiPriority w:val="20"/>
    <w:qFormat/>
    <w:rsid w:val="00E2194D"/>
    <w:rPr>
      <w:i/>
      <w:iCs/>
    </w:rPr>
  </w:style>
  <w:style w:type="paragraph" w:styleId="NoSpacing">
    <w:name w:val="No Spacing"/>
    <w:uiPriority w:val="1"/>
    <w:qFormat/>
    <w:rsid w:val="00E219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194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194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194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194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194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194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194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194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194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194D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B25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52F"/>
  </w:style>
  <w:style w:type="paragraph" w:styleId="Footer">
    <w:name w:val="footer"/>
    <w:basedOn w:val="Normal"/>
    <w:link w:val="FooterChar"/>
    <w:uiPriority w:val="99"/>
    <w:unhideWhenUsed/>
    <w:rsid w:val="005B252F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5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8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17D30F-55EC-4D45-89F7-AE33B24E2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Litvinchik</dc:creator>
  <cp:keywords/>
  <dc:description/>
  <cp:lastModifiedBy>Vladimir Litvinchik</cp:lastModifiedBy>
  <cp:revision>8</cp:revision>
  <cp:lastPrinted>2015-07-14T11:29:00Z</cp:lastPrinted>
  <dcterms:created xsi:type="dcterms:W3CDTF">2015-07-14T11:29:00Z</dcterms:created>
  <dcterms:modified xsi:type="dcterms:W3CDTF">2017-11-22T12:49:00Z</dcterms:modified>
</cp:coreProperties>
</file>